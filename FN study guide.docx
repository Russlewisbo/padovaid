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097F" w14:textId="3C510A5C" w:rsidR="00EE5299" w:rsidRDefault="00EE5299">
      <w:pPr>
        <w:rPr>
          <w:ins w:id="0" w:author="Russell E Lewis" w:date="2023-05-09T16:39:00Z"/>
          <w:lang w:val="it-IT"/>
        </w:rPr>
      </w:pPr>
      <w:ins w:id="1" w:author="Russell E Lewis" w:date="2023-05-09T16:39:00Z">
        <w:r>
          <w:rPr>
            <w:lang w:val="it-IT"/>
          </w:rPr>
          <w:t>Study Guide</w:t>
        </w:r>
      </w:ins>
    </w:p>
    <w:p w14:paraId="5EC823EA" w14:textId="77777777" w:rsidR="00EE5299" w:rsidRDefault="00EE5299">
      <w:pPr>
        <w:rPr>
          <w:ins w:id="2" w:author="Russell E Lewis" w:date="2023-05-09T16:39:00Z"/>
          <w:lang w:val="it-IT"/>
        </w:rPr>
      </w:pPr>
    </w:p>
    <w:p w14:paraId="241B80D3" w14:textId="77777777" w:rsidR="00EE5299" w:rsidRPr="00EE5299" w:rsidRDefault="00EE5299">
      <w:pPr>
        <w:rPr>
          <w:lang w:val="it-IT"/>
          <w:rPrChange w:id="3" w:author="Russell E Lewis" w:date="2023-05-09T16:39:00Z">
            <w:rPr/>
          </w:rPrChange>
        </w:rPr>
      </w:pPr>
    </w:p>
    <w:sectPr w:rsidR="00EE5299" w:rsidRPr="00EE5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ussell E Lewis">
    <w15:presenceInfo w15:providerId="None" w15:userId="Russell E Lew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99"/>
    <w:rsid w:val="00022BF9"/>
    <w:rsid w:val="00024B0B"/>
    <w:rsid w:val="00027114"/>
    <w:rsid w:val="00032E0F"/>
    <w:rsid w:val="00034696"/>
    <w:rsid w:val="00037E08"/>
    <w:rsid w:val="0005206C"/>
    <w:rsid w:val="00094426"/>
    <w:rsid w:val="000A30BF"/>
    <w:rsid w:val="000A4B6E"/>
    <w:rsid w:val="000C6006"/>
    <w:rsid w:val="000D679A"/>
    <w:rsid w:val="000E7609"/>
    <w:rsid w:val="000F4574"/>
    <w:rsid w:val="001134AF"/>
    <w:rsid w:val="001223E1"/>
    <w:rsid w:val="00135178"/>
    <w:rsid w:val="00140691"/>
    <w:rsid w:val="00147B5C"/>
    <w:rsid w:val="001520AF"/>
    <w:rsid w:val="00152984"/>
    <w:rsid w:val="00183D40"/>
    <w:rsid w:val="0019170B"/>
    <w:rsid w:val="00195F23"/>
    <w:rsid w:val="001A19C3"/>
    <w:rsid w:val="001B0B0A"/>
    <w:rsid w:val="001D2572"/>
    <w:rsid w:val="001D3628"/>
    <w:rsid w:val="001E68C7"/>
    <w:rsid w:val="001F37DF"/>
    <w:rsid w:val="001F7013"/>
    <w:rsid w:val="00204FE6"/>
    <w:rsid w:val="0021037E"/>
    <w:rsid w:val="00210557"/>
    <w:rsid w:val="00211CBB"/>
    <w:rsid w:val="00215998"/>
    <w:rsid w:val="00240314"/>
    <w:rsid w:val="00244B62"/>
    <w:rsid w:val="00254B24"/>
    <w:rsid w:val="00263996"/>
    <w:rsid w:val="0026490F"/>
    <w:rsid w:val="00273581"/>
    <w:rsid w:val="00284939"/>
    <w:rsid w:val="002850FC"/>
    <w:rsid w:val="00286519"/>
    <w:rsid w:val="00295585"/>
    <w:rsid w:val="00295E44"/>
    <w:rsid w:val="00296128"/>
    <w:rsid w:val="002A129A"/>
    <w:rsid w:val="002B00DB"/>
    <w:rsid w:val="002B2184"/>
    <w:rsid w:val="002D19CA"/>
    <w:rsid w:val="002E1B27"/>
    <w:rsid w:val="002E5D44"/>
    <w:rsid w:val="002F2670"/>
    <w:rsid w:val="003154DB"/>
    <w:rsid w:val="00317041"/>
    <w:rsid w:val="00332284"/>
    <w:rsid w:val="00335078"/>
    <w:rsid w:val="003414F2"/>
    <w:rsid w:val="003634C7"/>
    <w:rsid w:val="00363FBA"/>
    <w:rsid w:val="003947D3"/>
    <w:rsid w:val="003A4876"/>
    <w:rsid w:val="003A564E"/>
    <w:rsid w:val="003B2B22"/>
    <w:rsid w:val="003C4E9C"/>
    <w:rsid w:val="003D2B67"/>
    <w:rsid w:val="003D74F9"/>
    <w:rsid w:val="003E1AEB"/>
    <w:rsid w:val="003E63B2"/>
    <w:rsid w:val="00404B09"/>
    <w:rsid w:val="00414104"/>
    <w:rsid w:val="00422730"/>
    <w:rsid w:val="0042577E"/>
    <w:rsid w:val="004335CB"/>
    <w:rsid w:val="00445769"/>
    <w:rsid w:val="004609FA"/>
    <w:rsid w:val="00464DE0"/>
    <w:rsid w:val="00466077"/>
    <w:rsid w:val="00472C01"/>
    <w:rsid w:val="004731F0"/>
    <w:rsid w:val="004753D3"/>
    <w:rsid w:val="00476F5D"/>
    <w:rsid w:val="00495057"/>
    <w:rsid w:val="00497DE1"/>
    <w:rsid w:val="004A23B0"/>
    <w:rsid w:val="004A3701"/>
    <w:rsid w:val="004A6FA0"/>
    <w:rsid w:val="004B5468"/>
    <w:rsid w:val="004B667E"/>
    <w:rsid w:val="004D436C"/>
    <w:rsid w:val="004E2E9E"/>
    <w:rsid w:val="0050552F"/>
    <w:rsid w:val="005113B7"/>
    <w:rsid w:val="005148B8"/>
    <w:rsid w:val="0052799A"/>
    <w:rsid w:val="005437C6"/>
    <w:rsid w:val="00571597"/>
    <w:rsid w:val="00573137"/>
    <w:rsid w:val="005736B2"/>
    <w:rsid w:val="00593D20"/>
    <w:rsid w:val="005947F5"/>
    <w:rsid w:val="00595D61"/>
    <w:rsid w:val="00596B9F"/>
    <w:rsid w:val="005B2756"/>
    <w:rsid w:val="005B3E27"/>
    <w:rsid w:val="005D14FC"/>
    <w:rsid w:val="005D3E1F"/>
    <w:rsid w:val="005E1EEA"/>
    <w:rsid w:val="005F4D61"/>
    <w:rsid w:val="0063038B"/>
    <w:rsid w:val="0066427A"/>
    <w:rsid w:val="00666960"/>
    <w:rsid w:val="0067026F"/>
    <w:rsid w:val="006861AD"/>
    <w:rsid w:val="00694F11"/>
    <w:rsid w:val="006A484D"/>
    <w:rsid w:val="006A67C8"/>
    <w:rsid w:val="006B27A8"/>
    <w:rsid w:val="006B29AA"/>
    <w:rsid w:val="006B6C11"/>
    <w:rsid w:val="006B6EDD"/>
    <w:rsid w:val="006C1FF9"/>
    <w:rsid w:val="006C7A66"/>
    <w:rsid w:val="006D10F4"/>
    <w:rsid w:val="006E637B"/>
    <w:rsid w:val="006E6509"/>
    <w:rsid w:val="006E6C4E"/>
    <w:rsid w:val="006E755E"/>
    <w:rsid w:val="00717BFB"/>
    <w:rsid w:val="00727B3E"/>
    <w:rsid w:val="0074280F"/>
    <w:rsid w:val="00747C49"/>
    <w:rsid w:val="00750605"/>
    <w:rsid w:val="0075153D"/>
    <w:rsid w:val="007543A0"/>
    <w:rsid w:val="007608AE"/>
    <w:rsid w:val="00762ABB"/>
    <w:rsid w:val="007668A1"/>
    <w:rsid w:val="00794396"/>
    <w:rsid w:val="00796672"/>
    <w:rsid w:val="007A2B11"/>
    <w:rsid w:val="007E1FBD"/>
    <w:rsid w:val="007F6358"/>
    <w:rsid w:val="0080525C"/>
    <w:rsid w:val="00807802"/>
    <w:rsid w:val="00831F27"/>
    <w:rsid w:val="0084524A"/>
    <w:rsid w:val="00847FE5"/>
    <w:rsid w:val="00850586"/>
    <w:rsid w:val="00857BE6"/>
    <w:rsid w:val="00861DF6"/>
    <w:rsid w:val="00870353"/>
    <w:rsid w:val="00894D88"/>
    <w:rsid w:val="008A4884"/>
    <w:rsid w:val="008B0036"/>
    <w:rsid w:val="008B7E4E"/>
    <w:rsid w:val="008D6652"/>
    <w:rsid w:val="008E1A52"/>
    <w:rsid w:val="008E2D29"/>
    <w:rsid w:val="008F0BA8"/>
    <w:rsid w:val="008F4C44"/>
    <w:rsid w:val="00906EC1"/>
    <w:rsid w:val="00912ED7"/>
    <w:rsid w:val="009168E2"/>
    <w:rsid w:val="009229C6"/>
    <w:rsid w:val="009348A0"/>
    <w:rsid w:val="009437FA"/>
    <w:rsid w:val="00952B69"/>
    <w:rsid w:val="00982C61"/>
    <w:rsid w:val="00997D6C"/>
    <w:rsid w:val="009A336F"/>
    <w:rsid w:val="009B27A3"/>
    <w:rsid w:val="009C4D54"/>
    <w:rsid w:val="009C522A"/>
    <w:rsid w:val="009E245A"/>
    <w:rsid w:val="009E2F9E"/>
    <w:rsid w:val="009F14C9"/>
    <w:rsid w:val="00A1103A"/>
    <w:rsid w:val="00A27EFF"/>
    <w:rsid w:val="00A30A95"/>
    <w:rsid w:val="00A624F8"/>
    <w:rsid w:val="00A638CA"/>
    <w:rsid w:val="00A66443"/>
    <w:rsid w:val="00A867F4"/>
    <w:rsid w:val="00A908AC"/>
    <w:rsid w:val="00A9484A"/>
    <w:rsid w:val="00AA6B42"/>
    <w:rsid w:val="00AA7116"/>
    <w:rsid w:val="00AA71F9"/>
    <w:rsid w:val="00AB5C4A"/>
    <w:rsid w:val="00AB7FF9"/>
    <w:rsid w:val="00AD0BBD"/>
    <w:rsid w:val="00AE0DA7"/>
    <w:rsid w:val="00AE56AD"/>
    <w:rsid w:val="00AF01F9"/>
    <w:rsid w:val="00B04AB0"/>
    <w:rsid w:val="00B04E22"/>
    <w:rsid w:val="00B164EA"/>
    <w:rsid w:val="00B400FB"/>
    <w:rsid w:val="00B67612"/>
    <w:rsid w:val="00B71BA5"/>
    <w:rsid w:val="00B75770"/>
    <w:rsid w:val="00B82749"/>
    <w:rsid w:val="00B9268F"/>
    <w:rsid w:val="00BA0A00"/>
    <w:rsid w:val="00BA2ECE"/>
    <w:rsid w:val="00BA30E6"/>
    <w:rsid w:val="00BB1A49"/>
    <w:rsid w:val="00BE026D"/>
    <w:rsid w:val="00BE38EC"/>
    <w:rsid w:val="00BF4A96"/>
    <w:rsid w:val="00BF5C36"/>
    <w:rsid w:val="00BF7A51"/>
    <w:rsid w:val="00C17EF9"/>
    <w:rsid w:val="00C24D39"/>
    <w:rsid w:val="00C3041D"/>
    <w:rsid w:val="00C31596"/>
    <w:rsid w:val="00C34CA0"/>
    <w:rsid w:val="00C40663"/>
    <w:rsid w:val="00C46DB2"/>
    <w:rsid w:val="00C54486"/>
    <w:rsid w:val="00C83207"/>
    <w:rsid w:val="00C868C9"/>
    <w:rsid w:val="00C92430"/>
    <w:rsid w:val="00C94749"/>
    <w:rsid w:val="00CC565C"/>
    <w:rsid w:val="00D017A0"/>
    <w:rsid w:val="00D329F6"/>
    <w:rsid w:val="00D453FF"/>
    <w:rsid w:val="00D54353"/>
    <w:rsid w:val="00D74106"/>
    <w:rsid w:val="00D7554D"/>
    <w:rsid w:val="00D81002"/>
    <w:rsid w:val="00D832E6"/>
    <w:rsid w:val="00D83C50"/>
    <w:rsid w:val="00D929C4"/>
    <w:rsid w:val="00DB31E5"/>
    <w:rsid w:val="00DB4EF0"/>
    <w:rsid w:val="00DC5549"/>
    <w:rsid w:val="00E01CBC"/>
    <w:rsid w:val="00E1516B"/>
    <w:rsid w:val="00E2472D"/>
    <w:rsid w:val="00E2606A"/>
    <w:rsid w:val="00E31C3F"/>
    <w:rsid w:val="00E330DF"/>
    <w:rsid w:val="00E502A1"/>
    <w:rsid w:val="00E60263"/>
    <w:rsid w:val="00E671DD"/>
    <w:rsid w:val="00E72D30"/>
    <w:rsid w:val="00E871EF"/>
    <w:rsid w:val="00E9177F"/>
    <w:rsid w:val="00E91D91"/>
    <w:rsid w:val="00E942C2"/>
    <w:rsid w:val="00E976AE"/>
    <w:rsid w:val="00EA0393"/>
    <w:rsid w:val="00EB7EFB"/>
    <w:rsid w:val="00EC406D"/>
    <w:rsid w:val="00EC5C42"/>
    <w:rsid w:val="00ED2044"/>
    <w:rsid w:val="00ED5CDC"/>
    <w:rsid w:val="00ED67CF"/>
    <w:rsid w:val="00EE4FE2"/>
    <w:rsid w:val="00EE5299"/>
    <w:rsid w:val="00EF5E50"/>
    <w:rsid w:val="00EF783E"/>
    <w:rsid w:val="00F0215A"/>
    <w:rsid w:val="00F05660"/>
    <w:rsid w:val="00F208AD"/>
    <w:rsid w:val="00F22FC8"/>
    <w:rsid w:val="00F37AC8"/>
    <w:rsid w:val="00F45A77"/>
    <w:rsid w:val="00F46F3D"/>
    <w:rsid w:val="00F55CD5"/>
    <w:rsid w:val="00F62158"/>
    <w:rsid w:val="00F65F74"/>
    <w:rsid w:val="00F75B99"/>
    <w:rsid w:val="00F94A79"/>
    <w:rsid w:val="00F96A6C"/>
    <w:rsid w:val="00FC0E44"/>
    <w:rsid w:val="00FC3B84"/>
    <w:rsid w:val="00FD0F59"/>
    <w:rsid w:val="00FD6E6B"/>
    <w:rsid w:val="00FD7D53"/>
    <w:rsid w:val="00FE11AE"/>
    <w:rsid w:val="00FE72C4"/>
    <w:rsid w:val="00FE794F"/>
    <w:rsid w:val="00FF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7E2F4"/>
  <w15:chartTrackingRefBased/>
  <w15:docId w15:val="{9F53F7C4-2505-0142-B812-27981AB4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7BE6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BE6"/>
    <w:rPr>
      <w:rFonts w:eastAsiaTheme="majorEastAsia" w:cstheme="majorBidi"/>
      <w:b/>
      <w:color w:val="000000" w:themeColor="text1"/>
      <w:szCs w:val="32"/>
    </w:rPr>
  </w:style>
  <w:style w:type="paragraph" w:styleId="Title">
    <w:name w:val="Title"/>
    <w:basedOn w:val="Normal"/>
    <w:next w:val="BodyText"/>
    <w:link w:val="TitleChar"/>
    <w:autoRedefine/>
    <w:qFormat/>
    <w:rsid w:val="003634C7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3634C7"/>
    <w:rPr>
      <w:rFonts w:ascii="Times New Roman" w:eastAsiaTheme="majorEastAsia" w:hAnsi="Times New Roman" w:cstheme="majorBidi"/>
      <w:b/>
      <w:bCs/>
      <w:color w:val="000000" w:themeColor="text1"/>
      <w:sz w:val="28"/>
      <w:szCs w:val="36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634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634C7"/>
  </w:style>
  <w:style w:type="paragraph" w:customStyle="1" w:styleId="Compact">
    <w:name w:val="Compact"/>
    <w:basedOn w:val="BodyText"/>
    <w:autoRedefine/>
    <w:qFormat/>
    <w:rsid w:val="003634C7"/>
    <w:pPr>
      <w:spacing w:before="36" w:after="36"/>
    </w:pPr>
    <w:rPr>
      <w:rFonts w:ascii="Times New Roman" w:hAnsi="Times New Roman"/>
      <w:sz w:val="20"/>
      <w:lang w:val="en-US"/>
    </w:rPr>
  </w:style>
  <w:style w:type="paragraph" w:styleId="Bibliography">
    <w:name w:val="Bibliography"/>
    <w:basedOn w:val="Normal"/>
    <w:qFormat/>
    <w:rsid w:val="003634C7"/>
    <w:pPr>
      <w:spacing w:after="200" w:line="480" w:lineRule="auto"/>
    </w:pPr>
    <w:rPr>
      <w:rFonts w:ascii="Times New Roman" w:hAnsi="Times New Roman"/>
      <w:lang w:val="en-US"/>
    </w:rPr>
  </w:style>
  <w:style w:type="paragraph" w:styleId="Revision">
    <w:name w:val="Revision"/>
    <w:hidden/>
    <w:uiPriority w:val="99"/>
    <w:semiHidden/>
    <w:rsid w:val="00916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Alma Mater Studiorum Università do Bologna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E Lewis</dc:creator>
  <cp:keywords/>
  <dc:description/>
  <cp:lastModifiedBy>Russell E Lewis</cp:lastModifiedBy>
  <cp:revision>2</cp:revision>
  <dcterms:created xsi:type="dcterms:W3CDTF">2023-05-09T14:38:00Z</dcterms:created>
  <dcterms:modified xsi:type="dcterms:W3CDTF">2023-05-09T14:40:00Z</dcterms:modified>
</cp:coreProperties>
</file>